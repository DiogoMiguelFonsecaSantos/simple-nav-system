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7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522220" cy="1691005"/>
            <wp:effectExtent l="0" t="0" r="0" b="0"/>
            <wp:wrapTight wrapText="bothSides">
              <wp:wrapPolygon edited="0">
                <wp:start x="8315" y="1698"/>
                <wp:lineTo x="4240" y="3159"/>
                <wp:lineTo x="1626" y="4620"/>
                <wp:lineTo x="976" y="9973"/>
                <wp:lineTo x="2281" y="14594"/>
                <wp:lineTo x="7337" y="17759"/>
                <wp:lineTo x="8315" y="17759"/>
                <wp:lineTo x="8315" y="19462"/>
                <wp:lineTo x="9131" y="19462"/>
                <wp:lineTo x="9131" y="17759"/>
                <wp:lineTo x="12070" y="17759"/>
                <wp:lineTo x="20554" y="14841"/>
                <wp:lineTo x="20225" y="11186"/>
                <wp:lineTo x="19084" y="9973"/>
                <wp:lineTo x="19411" y="6809"/>
                <wp:lineTo x="18431" y="6566"/>
                <wp:lineTo x="9131" y="6081"/>
                <wp:lineTo x="9131" y="1698"/>
                <wp:lineTo x="8315" y="1698"/>
              </wp:wrapPolygon>
            </wp:wrapTight>
            <wp:docPr id="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Instituto Superior de Engenharia de Lisboa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Licenciatura em Engenharia Eletrónica e Telecomunicações e Computadores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Relatório Inicial do Projeto Final de Curso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commentRangeStart w:id="0"/>
      <w:r>
        <w:rPr>
          <w:rFonts w:cs="Times New Roman" w:ascii="Times New Roman" w:hAnsi="Times New Roman"/>
          <w:i/>
          <w:iCs/>
          <w:sz w:val="28"/>
          <w:szCs w:val="28"/>
        </w:rPr>
        <w:t>P47 - Sistema simples de Navegação para BTT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2º Semestre 2024/2025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mc:AlternateContent>
          <mc:Choice Requires="wps">
            <w:drawing>
              <wp:anchor behindDoc="0" distT="0" distB="22860" distL="114300" distR="114300" simplePos="0" locked="0" layoutInCell="0" allowOverlap="1" relativeHeight="3" wp14:anchorId="604F558D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4034790" cy="2689860"/>
                <wp:effectExtent l="0" t="0" r="0" b="0"/>
                <wp:wrapTight wrapText="bothSides">
                  <wp:wrapPolygon edited="0">
                    <wp:start x="408" y="0"/>
                    <wp:lineTo x="0" y="306"/>
                    <wp:lineTo x="0" y="21263"/>
                    <wp:lineTo x="408" y="21416"/>
                    <wp:lineTo x="21110" y="21416"/>
                    <wp:lineTo x="21518" y="21263"/>
                    <wp:lineTo x="21518" y="306"/>
                    <wp:lineTo x="21110" y="0"/>
                    <wp:lineTo x="408" y="0"/>
                  </wp:wrapPolygon>
                </wp:wrapTight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034880" cy="2689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softEdge rad="11232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75.15pt;margin-top:21.1pt;width:317.65pt;height:211.75pt;mso-wrap-style:none;v-text-anchor:middle;mso-position-horizontal:center;mso-position-horizontal-relative:margin" wp14:anchorId="604F558D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Times New Roman" w:hAnsi="Times New Roman"/>
          <w:b/>
          <w:bCs/>
          <w:sz w:val="22"/>
          <w:szCs w:val="22"/>
        </w:rPr>
        <w:t>03 de Março de 2025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mc:AlternateContent>
          <mc:Choice Requires="wps">
            <w:drawing>
              <wp:anchor behindDoc="0" distT="0" distB="19050" distL="0" distR="15240" simplePos="0" locked="0" layoutInCell="0" allowOverlap="1" relativeHeight="4" wp14:anchorId="67154BF0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5928360" cy="304800"/>
                <wp:effectExtent l="3175" t="3175" r="3175" b="3175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</w:rPr>
                              <w:t xml:space="preserve">Professor Orientador do Projeto: 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Pedro Sampaio (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9ABFCA" w:themeColor="hyperlink" w:themeTint="80"/>
                                </w:rPr>
                                <w:t>pedro.sampaio@isel.pt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0.05pt;margin-top:5.35pt;width:466.75pt;height:23.95pt;mso-wrap-style:square;v-text-anchor:top;mso-position-horizontal:right;mso-position-horizontal-relative:margin" wp14:anchorId="67154BF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</w:rPr>
                        <w:t xml:space="preserve">Professor Orientador do Projeto: </w:t>
                      </w:r>
                      <w:r>
                        <w:rPr>
                          <w:rFonts w:cs="Times New Roman" w:ascii="Times New Roman" w:hAnsi="Times New Roman"/>
                        </w:rPr>
                        <w:t>Pedro Sampaio (</w:t>
                      </w:r>
                      <w:hyperlink r:id="rId5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9ABFCA" w:themeColor="hyperlink" w:themeTint="80"/>
                          </w:rPr>
                          <w:t>pedro.sampaio@isel.pt</w:t>
                        </w:r>
                      </w:hyperlink>
                      <w:r>
                        <w:rPr>
                          <w:rFonts w:cs="Times New Roman" w:ascii="Times New Roman" w:hAnsi="Times New Roman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commentRangeEnd w:id="0"/>
      <w:r>
        <w:commentReference w:id="0"/>
      </w:r>
      <w:r>
        <mc:AlternateContent>
          <mc:Choice Requires="wps">
            <w:drawing>
              <wp:anchor behindDoc="0" distT="0" distB="19050" distL="0" distR="19050" simplePos="0" locked="0" layoutInCell="0" allowOverlap="1" relativeHeight="6" wp14:anchorId="5AFC790B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943600" cy="304800"/>
                <wp:effectExtent l="3175" t="3175" r="3175" b="3175"/>
                <wp:wrapNone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</w:rPr>
                              <w:t xml:space="preserve">Aluno: </w:t>
                            </w:r>
                            <w:r>
                              <w:rPr>
                                <w:rFonts w:cs="Times New Roman" w:ascii="Times New Roman" w:hAnsi="Times New Roman"/>
                              </w:rPr>
                              <w:t>Diogo Miguel Fonseca Santos (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9ABFCA" w:themeColor="hyperlink" w:themeTint="80"/>
                                </w:rPr>
                                <w:t>a</w:t>
                              </w:r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bCs/>
                                  <w:color w:val="9ABFCA" w:themeColor="hyperlink" w:themeTint="80"/>
                                </w:rPr>
                                <w:t>49936</w:t>
                              </w:r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9ABFCA" w:themeColor="hyperlink" w:themeTint="80"/>
                                </w:rPr>
                                <w:t>@alunos.isel.pt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0pt;margin-top:3.8pt;width:467.95pt;height:23.95pt;mso-wrap-style:square;v-text-anchor:top;mso-position-horizontal:left;mso-position-horizontal-relative:margin" wp14:anchorId="5AFC790B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</w:rPr>
                        <w:t xml:space="preserve">Aluno: </w:t>
                      </w:r>
                      <w:r>
                        <w:rPr>
                          <w:rFonts w:cs="Times New Roman" w:ascii="Times New Roman" w:hAnsi="Times New Roman"/>
                        </w:rPr>
                        <w:t>Diogo Miguel Fonseca Santos (</w:t>
                      </w:r>
                      <w:hyperlink r:id="rId7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9ABFCA" w:themeColor="hyperlink" w:themeTint="80"/>
                          </w:rPr>
                          <w:t>a</w:t>
                        </w:r>
                        <w:r>
                          <w:rPr>
                            <w:rStyle w:val="InternetLink"/>
                            <w:rFonts w:cs="Times New Roman" w:ascii="Times New Roman" w:hAnsi="Times New Roman"/>
                            <w:b/>
                            <w:bCs/>
                            <w:color w:val="9ABFCA" w:themeColor="hyperlink" w:themeTint="80"/>
                          </w:rPr>
                          <w:t>49936</w:t>
                        </w:r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9ABFCA" w:themeColor="hyperlink" w:themeTint="80"/>
                          </w:rPr>
                          <w:t>@alunos.isel.pt</w:t>
                        </w:r>
                      </w:hyperlink>
                      <w:r>
                        <w:rPr>
                          <w:rFonts w:cs="Times New Roman" w:ascii="Times New Roman" w:hAnsi="Times New Roman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ins w:id="0" w:author="Unknown Author" w:date="2025-03-04T19:33:02Z">
        <w:r>
          <w:rPr>
            <w:rFonts w:cs="Times New Roman" w:ascii="Times New Roman" w:hAnsi="Times New Roman"/>
            <w:b/>
            <w:bCs/>
            <w:sz w:val="22"/>
            <w:szCs w:val="22"/>
          </w:rPr>
        </w:r>
      </w:ins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commentReference w:id="1"/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b/>
              <w:b/>
              <w:bCs/>
              <w:color w:val="auto"/>
              <w:sz w:val="40"/>
              <w:szCs w:val="40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40"/>
              <w:szCs w:val="40"/>
            </w:rPr>
            <w:t>Índice</w:t>
          </w:r>
        </w:p>
        <w:p>
          <w:pPr>
            <w:pStyle w:val="Normal"/>
            <w:rPr>
              <w:lang w:val="en-US" w:eastAsia="en-US"/>
            </w:rPr>
          </w:pPr>
          <w:r>
            <w:rPr>
              <w:lang w:val="en-US" w:eastAsia="en-US"/>
            </w:rPr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</w:rPr>
            <w:fldChar w:fldCharType="separate"/>
          </w:r>
          <w:hyperlink w:anchor="_Toc191961568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1.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69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2.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Enquadramento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0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3.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Descrição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b/>
              <w:b/>
              <w:bCs/>
              <w:sz w:val="22"/>
              <w:szCs w:val="22"/>
              <w:lang w:val="en-US"/>
              <w14:ligatures w14:val="none"/>
            </w:rPr>
          </w:pPr>
          <w:hyperlink w:anchor="_Toc191961571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3.1.</w:t>
            </w:r>
            <w:r>
              <w:rPr>
                <w:rStyle w:val="IndexLink"/>
                <w:b/>
                <w:bCs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Microcontrolador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2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3.2.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Sensores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3.3.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Armazenamento e Telemetria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3.4.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Interface com o Utilizador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4.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Seleção dos componentes necessários ao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6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5.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Discussão dos problemas a resolver e possíveis abordagens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350" w:leader="dot"/>
            </w:tabs>
            <w:rPr>
              <w:sz w:val="22"/>
              <w:szCs w:val="22"/>
              <w:lang w:val="en-US"/>
              <w14:ligatures w14:val="none"/>
            </w:rPr>
          </w:pPr>
          <w:hyperlink w:anchor="_Toc191961577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</w:rPr>
              <w:t>6.</w:t>
            </w:r>
            <w:r>
              <w:rPr>
                <w:rStyle w:val="IndexLink"/>
                <w:sz w:val="22"/>
                <w:szCs w:val="22"/>
                <w:lang w:val="en-US"/>
                <w14:ligatures w14:val="none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</w:rPr>
              <w:t>Calendarização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_Toc191961577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Lista de Figuras </w:t>
      </w:r>
    </w:p>
    <w:p>
      <w:pPr>
        <w:pStyle w:val="Tableoffigures"/>
        <w:tabs>
          <w:tab w:val="clear" w:pos="720"/>
          <w:tab w:val="right" w:pos="9350" w:leader="dot"/>
        </w:tabs>
        <w:rPr>
          <w:sz w:val="22"/>
          <w:szCs w:val="22"/>
          <w:lang w:val="en-US"/>
          <w14:ligatures w14:val="none"/>
        </w:rPr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r>
        <w:fldChar w:fldCharType="begin"/>
      </w:r>
      <w:r>
        <w:rPr>
          <w:rStyle w:val="IndexLink"/>
        </w:rPr>
        <w:instrText xml:space="preserve"> HYPERLINK "../../../../../../C:/Users/diogo/Desktop/P47%20-%20Relat%C3%B3rio%20Inicial%20(WIP).docx" \l "_Toc191960598"</w:instrText>
      </w:r>
      <w:r>
        <w:rPr>
          <w:rStyle w:val="IndexLink"/>
        </w:rPr>
        <w:fldChar w:fldCharType="separate"/>
      </w:r>
      <w:r>
        <w:rPr>
          <w:rStyle w:val="IndexLink"/>
        </w:rPr>
        <w:t>Figura 1 - Diagrama de blocos com os vários elementos do sistema</w:t>
      </w:r>
      <w:r>
        <w:rPr>
          <w:rStyle w:val="IndexLink"/>
        </w:rPr>
        <w:fldChar w:fldCharType="end"/>
      </w:r>
      <w:r>
        <w:rPr>
          <w:rStyle w:val="IndexLink"/>
          <w:vanish w:val="false"/>
        </w:rPr>
        <w:tab/>
        <w:t>4</w:t>
      </w:r>
    </w:p>
    <w:p>
      <w:pPr>
        <w:pStyle w:val="Tableoffigures"/>
        <w:tabs>
          <w:tab w:val="clear" w:pos="720"/>
          <w:tab w:val="right" w:pos="9350" w:leader="dot"/>
        </w:tabs>
        <w:rPr>
          <w:sz w:val="22"/>
          <w:szCs w:val="22"/>
          <w:lang w:val="en-US"/>
          <w14:ligatures w14:val="none"/>
        </w:rPr>
      </w:pPr>
      <w:r>
        <w:fldChar w:fldCharType="begin"/>
      </w:r>
      <w:r>
        <w:rPr>
          <w:rStyle w:val="IndexLink"/>
        </w:rPr>
        <w:instrText xml:space="preserve"> HYPERLINK "../../../../../../C:/Users/diogo/Desktop/P47%20-%20Relat%C3%B3rio%20Inicial%20(WIP).docx" \l "_Toc191960599"</w:instrText>
      </w:r>
      <w:r>
        <w:rPr>
          <w:rStyle w:val="IndexLink"/>
        </w:rPr>
        <w:fldChar w:fldCharType="separate"/>
      </w:r>
      <w:r>
        <w:rPr>
          <w:rStyle w:val="IndexLink"/>
        </w:rPr>
        <w:t>Figura 2- Diagrama de Gantt da calendarização do projeto</w:t>
      </w:r>
      <w:r>
        <w:rPr>
          <w:rStyle w:val="IndexLink"/>
        </w:rPr>
        <w:fldChar w:fldCharType="end"/>
      </w:r>
      <w:r>
        <w:rPr>
          <w:rStyle w:val="IndexLink"/>
          <w:vanish w:val="false"/>
        </w:rPr>
        <w:tab/>
        <w:t>6</w:t>
      </w:r>
      <w:r>
        <w:rPr>
          <w:rStyle w:val="IndexLink"/>
          <w:vanish w:val="false"/>
        </w:rPr>
        <w:fldChar w:fldCharType="end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Lista de Acrónimos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BTT – Bicicletas Todo-O-Terreno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IoT –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Internet of Things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MQTT –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Message Queuing Telemetry Transport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TCP/IP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– Transmission Control Protocol/Internet Protocol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GPS –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Global Positioning System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bookmarkStart w:id="0" w:name="_Toc191961568"/>
      <w:r>
        <w:rPr>
          <w:rFonts w:cs="Times New Roman" w:ascii="Times New Roman" w:hAnsi="Times New Roman"/>
          <w:b/>
          <w:bCs/>
          <w:color w:val="auto"/>
        </w:rPr>
        <w:t>Introdução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Neste relatório inicial é apresentado o Projeto Final de Curso “Sistema simples de Navegação para BTT”.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Este projeto tem como objetivo desenvolver o </w:t>
      </w:r>
      <w:r>
        <w:rPr>
          <w:rFonts w:cs="Times New Roman" w:ascii="Times New Roman" w:hAnsi="Times New Roman"/>
          <w:i/>
          <w:iCs/>
          <w:sz w:val="28"/>
          <w:szCs w:val="28"/>
        </w:rPr>
        <w:t>hardware</w:t>
      </w:r>
      <w:r>
        <w:rPr>
          <w:rFonts w:cs="Times New Roman" w:ascii="Times New Roman" w:hAnsi="Times New Roman"/>
          <w:sz w:val="28"/>
          <w:szCs w:val="28"/>
        </w:rPr>
        <w:t xml:space="preserve"> e </w:t>
      </w:r>
      <w:commentRangeStart w:id="2"/>
      <w:r>
        <w:rPr>
          <w:rFonts w:cs="Times New Roman" w:ascii="Times New Roman" w:hAnsi="Times New Roman"/>
          <w:sz w:val="28"/>
          <w:szCs w:val="28"/>
        </w:rPr>
        <w:t>software</w:t>
      </w:r>
      <w:ins w:id="1" w:author="Unknown Author" w:date="2025-03-04T19:37:42Z">
        <w:r>
          <w:rPr>
            <w:rFonts w:cs="Times New Roman" w:ascii="Times New Roman" w:hAnsi="Times New Roman"/>
            <w:sz w:val="28"/>
            <w:szCs w:val="28"/>
          </w:rPr>
        </w:r>
      </w:ins>
      <w:commentRangeEnd w:id="2"/>
      <w:r>
        <w:commentReference w:id="2"/>
      </w:r>
      <w:r>
        <w:rPr>
          <w:rFonts w:cs="Times New Roman" w:ascii="Times New Roman" w:hAnsi="Times New Roman"/>
          <w:sz w:val="28"/>
          <w:szCs w:val="28"/>
        </w:rPr>
        <w:t xml:space="preserve"> para um sistema simples e acessível de navegação para bicicletas Todo-o-Terreno (BTT), que consiste na monitorização de variáveis como localização geográfica, direção e velocidade.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sistema de navegação será baseado num microcontrolador, num giroscópio, num acelerómetro e num módulo de GPS para o processamento, medição de variáveis e apresentação da informação. Para além disso, este sistema irá armazenar as trajetórias percorridas de forma não volátil para consulta posterior.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bookmarkStart w:id="1" w:name="_Toc191961569"/>
      <w:r>
        <w:rPr>
          <w:rFonts w:cs="Times New Roman" w:ascii="Times New Roman" w:hAnsi="Times New Roman"/>
          <w:b/>
          <w:bCs/>
          <w:color w:val="auto"/>
        </w:rPr>
        <w:t>Enquadramento</w:t>
      </w:r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Atualmente, a prática do BTT tem ganhado cada vez mais adeptos, impulsionada pela busca por atividades ao ar livre e por desafios físicos. No entanto, a navegação em trilhos pode ser difícil, especialmente em percursos não sinalizados ou em áreas de difícil acesso. A maioria dos ciclistas recorre a </w:t>
      </w:r>
      <w:commentRangeStart w:id="3"/>
      <w:r>
        <w:rPr>
          <w:rFonts w:cs="Times New Roman" w:ascii="Times New Roman" w:hAnsi="Times New Roman"/>
          <w:sz w:val="28"/>
          <w:szCs w:val="28"/>
        </w:rPr>
        <w:t>smartphones</w:t>
      </w:r>
      <w:ins w:id="2" w:author="Unknown Author" w:date="2025-03-04T19:37:10Z">
        <w:r>
          <w:rPr>
            <w:rFonts w:cs="Times New Roman" w:ascii="Times New Roman" w:hAnsi="Times New Roman"/>
            <w:sz w:val="28"/>
            <w:szCs w:val="28"/>
          </w:rPr>
        </w:r>
      </w:ins>
      <w:commentRangeEnd w:id="3"/>
      <w:r>
        <w:commentReference w:id="3"/>
      </w:r>
      <w:r>
        <w:rPr>
          <w:rFonts w:cs="Times New Roman" w:ascii="Times New Roman" w:hAnsi="Times New Roman"/>
          <w:sz w:val="28"/>
          <w:szCs w:val="28"/>
        </w:rPr>
        <w:t xml:space="preserve"> e dispositivos GPS comerciais para orientação e navegação, mas estes equipamentos podem ser caros, vulneráveis e ter um alto consumo de bateria, tornando-se inadequados para trilhas longas e condições adversas.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Este projeto visa fornecer uma alternativa acessível a estes dispositivos convencionais, permitindo que ciclistas naveguem e registem os seus percursos sem depender exclusivamente deles. A solução proposta inclui um </w:t>
      </w:r>
      <w:r>
        <w:rPr>
          <w:rFonts w:cs="Times New Roman" w:ascii="Times New Roman" w:hAnsi="Times New Roman"/>
          <w:i/>
          <w:iCs/>
          <w:sz w:val="28"/>
          <w:szCs w:val="28"/>
        </w:rPr>
        <w:t>display</w:t>
      </w:r>
      <w:r>
        <w:rPr>
          <w:rFonts w:cs="Times New Roman" w:ascii="Times New Roman" w:hAnsi="Times New Roman"/>
          <w:sz w:val="28"/>
          <w:szCs w:val="28"/>
        </w:rPr>
        <w:t xml:space="preserve"> de baixo consumo com uma interface simples e eficiente que permitirá uma apresentação visível das informações sob luz solar intensa.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</w:rPr>
      </w:pPr>
      <w:bookmarkStart w:id="2" w:name="_Toc191961570"/>
      <w: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149090" cy="1838960"/>
            <wp:effectExtent l="0" t="0" r="0" b="0"/>
            <wp:wrapTight wrapText="bothSides">
              <wp:wrapPolygon edited="0">
                <wp:start x="1329" y="186"/>
                <wp:lineTo x="-41" y="2613"/>
                <wp:lineTo x="-41" y="21371"/>
                <wp:lineTo x="21516" y="21371"/>
                <wp:lineTo x="21516" y="4199"/>
                <wp:lineTo x="19397" y="4012"/>
                <wp:lineTo x="19107" y="1772"/>
                <wp:lineTo x="1744" y="186"/>
                <wp:lineTo x="1329" y="186"/>
              </wp:wrapPolygon>
            </wp:wrapTight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rFonts w:cs="Times New Roman" w:ascii="Times New Roman" w:hAnsi="Times New Roman"/>
          <w:b/>
          <w:bCs/>
          <w:color w:val="auto"/>
        </w:rPr>
        <w:t>Descrição do Projeto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margin">
              <wp:posOffset>4277360</wp:posOffset>
            </wp:positionH>
            <wp:positionV relativeFrom="paragraph">
              <wp:posOffset>209550</wp:posOffset>
            </wp:positionV>
            <wp:extent cx="889000" cy="889000"/>
            <wp:effectExtent l="0" t="0" r="0" b="0"/>
            <wp:wrapTight wrapText="bothSides">
              <wp:wrapPolygon edited="0">
                <wp:start x="-11" y="0"/>
                <wp:lineTo x="-11" y="21281"/>
                <wp:lineTo x="21281" y="21281"/>
                <wp:lineTo x="21281" y="0"/>
                <wp:lineTo x="-11" y="0"/>
              </wp:wrapPolygon>
            </wp:wrapTight>
            <wp:docPr id="8" name="Picture 4" descr="Laptop with Hand Icon. Laptop Icon. Laptop Vector Stock Vector -  Illustration of display, icon: 22324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Laptop with Hand Icon. Laptop Icon. Laptop Vector Stock Vector -  Illustration of display, icon: 2232471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posOffset>3103880</wp:posOffset>
            </wp:positionH>
            <wp:positionV relativeFrom="paragraph">
              <wp:posOffset>372110</wp:posOffset>
            </wp:positionV>
            <wp:extent cx="731520" cy="731520"/>
            <wp:effectExtent l="0" t="0" r="0" b="0"/>
            <wp:wrapTight wrapText="bothSides">
              <wp:wrapPolygon edited="0">
                <wp:start x="-13" y="0"/>
                <wp:lineTo x="-13" y="20804"/>
                <wp:lineTo x="20802" y="20804"/>
                <wp:lineTo x="20802" y="0"/>
                <wp:lineTo x="-13" y="0"/>
              </wp:wrapPolygon>
            </wp:wrapTight>
            <wp:docPr id="9" name="Picture 5" descr="Server Icon Design 20966106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Server Icon Design 20966106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41630" distB="268605" distL="304800" distR="324485" simplePos="0" locked="0" layoutInCell="0" allowOverlap="1" relativeHeight="13" wp14:anchorId="7C794B69">
                <wp:simplePos x="0" y="0"/>
                <wp:positionH relativeFrom="margin">
                  <wp:posOffset>2551430</wp:posOffset>
                </wp:positionH>
                <wp:positionV relativeFrom="paragraph">
                  <wp:posOffset>73660</wp:posOffset>
                </wp:positionV>
                <wp:extent cx="784860" cy="784860"/>
                <wp:effectExtent l="151130" t="151130" r="150495" b="151130"/>
                <wp:wrapTight wrapText="bothSides">
                  <wp:wrapPolygon edited="0">
                    <wp:start x="4600" y="11477"/>
                    <wp:lineTo x="10648" y="18796"/>
                    <wp:lineTo x="16788" y="14775"/>
                    <wp:lineTo x="15941" y="11569"/>
                    <wp:lineTo x="18724" y="9119"/>
                    <wp:lineTo x="17000" y="6488"/>
                    <wp:lineTo x="15836" y="6624"/>
                    <wp:lineTo x="11919" y="5429"/>
                    <wp:lineTo x="4192" y="7984"/>
                    <wp:lineTo x="2876" y="8846"/>
                    <wp:lineTo x="4600" y="11477"/>
                  </wp:wrapPolygon>
                </wp:wrapTight>
                <wp:docPr id="10" name="Picture 6" descr="WiFi icon vector image | Free SV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 descr="WiFi icon vector image | Free SVG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 rot="7393200">
                          <a:off x="0" y="0"/>
                          <a:ext cx="784800" cy="784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6" stroked="f" o:allowincell="f" style="position:absolute;margin-left:200.85pt;margin-top:5.75pt;width:61.75pt;height:61.75pt;mso-wrap-style:none;v-text-anchor:middle;rotation:123;mso-position-horizontal-relative:margin" wp14:anchorId="7C794B69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0" distT="189865" distB="231775" distL="210185" distR="250190" simplePos="0" locked="0" layoutInCell="0" allowOverlap="1" relativeHeight="14" wp14:anchorId="20F36768">
                <wp:simplePos x="0" y="0"/>
                <wp:positionH relativeFrom="margin">
                  <wp:posOffset>3684905</wp:posOffset>
                </wp:positionH>
                <wp:positionV relativeFrom="paragraph">
                  <wp:posOffset>293370</wp:posOffset>
                </wp:positionV>
                <wp:extent cx="784860" cy="784860"/>
                <wp:effectExtent l="75565" t="75565" r="75565" b="76200"/>
                <wp:wrapTight wrapText="bothSides">
                  <wp:wrapPolygon edited="0">
                    <wp:start x="3146" y="9962"/>
                    <wp:lineTo x="2807" y="16331"/>
                    <wp:lineTo x="11110" y="17635"/>
                    <wp:lineTo x="16396" y="10752"/>
                    <wp:lineTo x="17533" y="10467"/>
                    <wp:lineTo x="18100" y="7908"/>
                    <wp:lineTo x="13834" y="5351"/>
                    <wp:lineTo x="5475" y="6720"/>
                    <wp:lineTo x="3826" y="6891"/>
                    <wp:lineTo x="3146" y="9962"/>
                  </wp:wrapPolygon>
                </wp:wrapTight>
                <wp:docPr id="11" name="Picture 7" descr="WiFi icon vector image | Free SV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 descr="WiFi icon vector image | Free SVG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 rot="4649400">
                          <a:off x="0" y="0"/>
                          <a:ext cx="784800" cy="784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7" stroked="f" o:allowincell="f" style="position:absolute;margin-left:290.15pt;margin-top:23.1pt;width:61.75pt;height:61.75pt;mso-wrap-style:none;v-text-anchor:middle;rotation:77;mso-position-horizontal-relative:margin" wp14:anchorId="20F36768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                                                                                           </w:t>
      </w:r>
      <w:r>
        <w:rPr>
          <w:rFonts w:cs="Times New Roman" w:ascii="Times New Roman" w:hAnsi="Times New Roman"/>
          <w:sz w:val="21"/>
          <w:szCs w:val="21"/>
        </w:rPr>
        <w:t>Server Remoto        Interface do Utilizador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mc:AlternateContent>
          <mc:Choice Requires="wps">
            <w:drawing>
              <wp:anchor behindDoc="0" distT="635" distB="0" distL="114300" distR="114300" simplePos="0" locked="0" layoutInCell="0" allowOverlap="1" relativeHeight="8" wp14:anchorId="74985518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964430" cy="154305"/>
                <wp:effectExtent l="0" t="635" r="0" b="0"/>
                <wp:wrapTight wrapText="bothSides">
                  <wp:wrapPolygon edited="0">
                    <wp:start x="0" y="0"/>
                    <wp:lineTo x="0" y="20057"/>
                    <wp:lineTo x="21550" y="20057"/>
                    <wp:lineTo x="21550" y="0"/>
                    <wp:lineTo x="0" y="0"/>
                  </wp:wrapPolygon>
                </wp:wrapTight>
                <wp:docPr id="1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00" cy="1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bookmarkStart w:id="3" w:name="_Toc191960598"/>
                            <w:bookmarkStart w:id="4" w:name="_Ref191878166"/>
                            <w:r>
                              <w:rPr>
                                <w:sz w:val="21"/>
                                <w:szCs w:val="21"/>
                              </w:rPr>
                              <w:t xml:space="preserve">Figura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bookmarkEnd w:id="4"/>
                            <w:r>
                              <w:rPr>
                                <w:sz w:val="21"/>
                                <w:szCs w:val="21"/>
                              </w:rPr>
                              <w:t xml:space="preserve"> - Diagrama de blocos com os vários elementos do sistema</w:t>
                            </w:r>
                            <w:bookmarkEnd w:id="3"/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38.55pt;margin-top:5.1pt;width:390.85pt;height:12.1pt;mso-wrap-style:square;v-text-anchor:top;mso-position-horizontal:center;mso-position-horizontal-relative:margin" wp14:anchorId="7498551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bookmarkStart w:id="5" w:name="_Toc191960598"/>
                      <w:bookmarkStart w:id="6" w:name="_Ref191878166"/>
                      <w:r>
                        <w:rPr>
                          <w:sz w:val="21"/>
                          <w:szCs w:val="21"/>
                        </w:rPr>
                        <w:t xml:space="preserve">Figura </w:t>
                      </w:r>
                      <w:r>
                        <w:rPr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sz w:val="21"/>
                          <w:szCs w:val="21"/>
                        </w:rPr>
                        <w:instrText xml:space="preserve"> SEQ Figure \* ARABIC </w:instrText>
                      </w:r>
                      <w:r>
                        <w:rPr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sz w:val="21"/>
                          <w:szCs w:val="21"/>
                        </w:rPr>
                        <w:fldChar w:fldCharType="end"/>
                      </w:r>
                      <w:bookmarkEnd w:id="6"/>
                      <w:r>
                        <w:rPr>
                          <w:sz w:val="21"/>
                          <w:szCs w:val="21"/>
                        </w:rPr>
                        <w:t xml:space="preserve"> - Diagrama de blocos com os vários elementos do sistema</w:t>
                      </w:r>
                      <w:bookmarkEnd w:id="5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Este projeto tem como objetivo desenvolver um protótipo de um sistema de navegação simples e acessível para BTT. A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 xml:space="preserve"> REF _Ref191878166 \h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Figura 1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 xml:space="preserve"> ilustra a arquitetura do projeto.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color w:val="auto"/>
          <w:sz w:val="36"/>
          <w:szCs w:val="36"/>
        </w:rPr>
      </w:pPr>
      <w:bookmarkStart w:id="7" w:name="_Toc191961571"/>
      <w:r>
        <w:rPr>
          <w:rFonts w:cs="Times New Roman" w:ascii="Times New Roman" w:hAnsi="Times New Roman"/>
          <w:b/>
          <w:bCs/>
          <w:color w:val="auto"/>
          <w:sz w:val="36"/>
          <w:szCs w:val="36"/>
        </w:rPr>
        <w:t>Microcontrolador</w:t>
      </w:r>
      <w:bookmarkEnd w:id="7"/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microcontrolador estará encarregue de processar os dados provenientes dos sensores, interpretando informações como direção, velocidade e trajetória percorrida. Será necessário desenvolver e aplicar algoritmos de processamento de sensores como filtragem para garantir leituras confiáveis.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color w:val="auto"/>
          <w:sz w:val="36"/>
          <w:szCs w:val="36"/>
        </w:rPr>
      </w:pPr>
      <w:bookmarkStart w:id="8" w:name="_Toc191961572"/>
      <w:r>
        <w:rPr>
          <w:rFonts w:cs="Times New Roman" w:ascii="Times New Roman" w:hAnsi="Times New Roman"/>
          <w:b/>
          <w:bCs/>
          <w:color w:val="auto"/>
          <w:sz w:val="36"/>
          <w:szCs w:val="36"/>
        </w:rPr>
        <w:t>Sensores</w:t>
      </w:r>
      <w:bookmarkEnd w:id="8"/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 sistema contará com um giroscópio e um acelerômetro para deteção de movimento e inclinação, para além de um módulo GPS para determinação da localização e cálculo da velocidade. </w:t>
      </w:r>
      <w:commentRangeStart w:id="4"/>
      <w:r>
        <w:rPr>
          <w:rFonts w:cs="Times New Roman" w:ascii="Times New Roman" w:hAnsi="Times New Roman"/>
          <w:sz w:val="28"/>
          <w:szCs w:val="28"/>
        </w:rPr>
        <w:t>Estes sensores serão integrados no microcontrolador</w:t>
      </w:r>
      <w:ins w:id="3" w:author="Unknown Author" w:date="2025-03-04T19:38:15Z">
        <w:r>
          <w:rPr>
            <w:rFonts w:cs="Times New Roman" w:ascii="Times New Roman" w:hAnsi="Times New Roman"/>
            <w:sz w:val="28"/>
            <w:szCs w:val="28"/>
          </w:rPr>
        </w:r>
      </w:ins>
      <w:commentRangeEnd w:id="4"/>
      <w:r>
        <w:commentReference w:id="4"/>
      </w:r>
      <w:r>
        <w:rPr>
          <w:rFonts w:cs="Times New Roman" w:ascii="Times New Roman" w:hAnsi="Times New Roman"/>
          <w:sz w:val="28"/>
          <w:szCs w:val="28"/>
        </w:rPr>
        <w:t xml:space="preserve"> de maneira que a informação transmitida pelos sensores e depois processada pelo mesmo seja comunicada ao ciclista através do </w:t>
      </w:r>
      <w:r>
        <w:rPr>
          <w:rFonts w:cs="Times New Roman" w:ascii="Times New Roman" w:hAnsi="Times New Roman"/>
          <w:i/>
          <w:iCs/>
          <w:sz w:val="28"/>
          <w:szCs w:val="28"/>
        </w:rPr>
        <w:t>display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color w:val="auto"/>
          <w:sz w:val="36"/>
          <w:szCs w:val="36"/>
        </w:rPr>
      </w:pPr>
      <w:bookmarkStart w:id="9" w:name="_Toc191961573"/>
      <w:r>
        <w:rPr>
          <w:rFonts w:cs="Times New Roman" w:ascii="Times New Roman" w:hAnsi="Times New Roman"/>
          <w:b/>
          <w:bCs/>
          <w:color w:val="auto"/>
          <w:sz w:val="36"/>
          <w:szCs w:val="36"/>
        </w:rPr>
        <w:t>Armazenamento e Telemetria</w:t>
      </w:r>
      <w:bookmarkEnd w:id="9"/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 sistema será capaz de armazenar as trajetórias percorridas de forma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não volátil</w:t>
      </w:r>
      <w:r>
        <w:rPr>
          <w:rFonts w:cs="Times New Roman" w:ascii="Times New Roman" w:hAnsi="Times New Roman"/>
          <w:sz w:val="28"/>
          <w:szCs w:val="28"/>
        </w:rPr>
        <w:t xml:space="preserve">, permitindo que o ciclista faça uma consulta posterior dos percursos realizados. </w:t>
      </w:r>
      <w:del w:id="4" w:author="Unknown Author" w:date="2025-03-04T19:39:22Z">
        <w:commentRangeStart w:id="5"/>
        <w:r>
          <w:rPr>
            <w:rFonts w:cs="Times New Roman" w:ascii="Times New Roman" w:hAnsi="Times New Roman"/>
            <w:sz w:val="28"/>
            <w:szCs w:val="28"/>
          </w:rPr>
          <w:delText>Com isso em mente, decidiu-se que o</w:delText>
        </w:r>
      </w:del>
      <w:ins w:id="5" w:author="Unknown Author" w:date="2025-03-04T19:39:22Z">
        <w:r>
          <w:rPr>
            <w:rFonts w:cs="Times New Roman" w:ascii="Times New Roman" w:hAnsi="Times New Roman"/>
            <w:sz w:val="28"/>
            <w:szCs w:val="28"/>
          </w:rPr>
          <w:t>O</w:t>
        </w:r>
      </w:ins>
      <w:ins w:id="6" w:author="Unknown Author" w:date="2025-03-04T19:39:22Z">
        <w:r>
          <w:rPr>
            <w:rFonts w:cs="Times New Roman" w:ascii="Times New Roman" w:hAnsi="Times New Roman"/>
            <w:sz w:val="28"/>
            <w:szCs w:val="28"/>
          </w:rPr>
        </w:r>
      </w:ins>
      <w:commentRangeEnd w:id="5"/>
      <w:r>
        <w:commentReference w:id="5"/>
      </w:r>
      <w:r>
        <w:rPr>
          <w:rFonts w:cs="Times New Roman" w:ascii="Times New Roman" w:hAnsi="Times New Roman"/>
          <w:sz w:val="28"/>
          <w:szCs w:val="28"/>
        </w:rPr>
        <w:t xml:space="preserve"> sistema fará um registo periódico dos dados de localização na memória flash do microcontrolador. Complementando o armazenamento local, o sistema terá telemetria para transmissão de dados em tempo real. Esta comunicação será feita através do protocolo MQTT, que em suma é um protocolo de comunicação leve para sensores e pequenos dispositivos móveis e que está otimizado para redes TCP/IP. Este protocolo é amplamente usado em aplicações de IoT como este projeto e permitirá a transmissão eficiente de informações como localização geográfica, velocidade e direção para um servidor remoto.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/>
          <w:bCs/>
          <w:color w:val="auto"/>
          <w:sz w:val="36"/>
          <w:szCs w:val="36"/>
        </w:rPr>
      </w:pPr>
      <w:bookmarkStart w:id="10" w:name="_Toc191961574"/>
      <w:r>
        <w:rPr>
          <w:rFonts w:cs="Times New Roman" w:ascii="Times New Roman" w:hAnsi="Times New Roman"/>
          <w:b/>
          <w:bCs/>
          <w:color w:val="auto"/>
          <w:sz w:val="36"/>
          <w:szCs w:val="36"/>
        </w:rPr>
        <w:t>Interface com o Utilizador</w:t>
      </w:r>
      <w:bookmarkEnd w:id="10"/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apresentação das informações será feita por meio de um </w:t>
      </w:r>
      <w:r>
        <w:rPr>
          <w:rFonts w:cs="Times New Roman" w:ascii="Times New Roman" w:hAnsi="Times New Roman"/>
          <w:i/>
          <w:iCs/>
          <w:sz w:val="28"/>
          <w:szCs w:val="28"/>
        </w:rPr>
        <w:t>display</w:t>
      </w:r>
      <w:r>
        <w:rPr>
          <w:rFonts w:cs="Times New Roman" w:ascii="Times New Roman" w:hAnsi="Times New Roman"/>
          <w:sz w:val="28"/>
          <w:szCs w:val="28"/>
        </w:rPr>
        <w:t xml:space="preserve"> de baixo consumo, garantindo boa visibilidade sob luz solar direta. O ciclista poderá visualizar dados essenciais como velocidade, direção e trajetória percorrida, de forma clara e intuitiva.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Adicionalmente, a interface permitirá a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 xml:space="preserve">consulta </w:t>
      </w:r>
      <w:r>
        <w:rPr>
          <w:rFonts w:eastAsia="Times New Roman" w:cs="Times New Roman" w:ascii="Times New Roman" w:hAnsi="Times New Roman"/>
          <w:sz w:val="28"/>
          <w:szCs w:val="28"/>
          <w14:ligatures w14:val="none"/>
        </w:rPr>
        <w:t xml:space="preserve">de registos de posições guardadas na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14:ligatures w14:val="none"/>
        </w:rPr>
        <w:t>flash</w:t>
      </w:r>
      <w:r>
        <w:rPr>
          <w:rFonts w:cs="Times New Roman" w:ascii="Times New Roman" w:hAnsi="Times New Roman"/>
          <w:sz w:val="28"/>
          <w:szCs w:val="28"/>
        </w:rPr>
        <w:t>, possibilitando ao utilizador visualizar percursos anteriores diretamente no dispositivo.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bookmarkStart w:id="11" w:name="_Toc191961575"/>
      <w:r>
        <w:rPr>
          <w:rFonts w:cs="Times New Roman" w:ascii="Times New Roman" w:hAnsi="Times New Roman"/>
          <w:b/>
          <w:bCs/>
          <w:color w:val="auto"/>
        </w:rPr>
        <w:t>Seleção dos componentes necessários ao projeto</w:t>
      </w:r>
      <w:bookmarkEnd w:id="1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 desenvolvimento do projeto vai exigir uma escolha ponderada dos componentes de </w:t>
      </w:r>
      <w:r>
        <w:rPr>
          <w:rFonts w:cs="Times New Roman" w:ascii="Times New Roman" w:hAnsi="Times New Roman"/>
          <w:i/>
          <w:iCs/>
          <w:sz w:val="28"/>
          <w:szCs w:val="28"/>
        </w:rPr>
        <w:t>hardware</w:t>
      </w:r>
      <w:r>
        <w:rPr>
          <w:rFonts w:cs="Times New Roman" w:ascii="Times New Roman" w:hAnsi="Times New Roman"/>
          <w:sz w:val="28"/>
          <w:szCs w:val="28"/>
        </w:rPr>
        <w:t xml:space="preserve">, dado que ausência de critérios para seleção do </w:t>
      </w:r>
      <w:r>
        <w:rPr>
          <w:rFonts w:cs="Times New Roman" w:ascii="Times New Roman" w:hAnsi="Times New Roman"/>
          <w:i/>
          <w:iCs/>
          <w:sz w:val="28"/>
          <w:szCs w:val="28"/>
        </w:rPr>
        <w:t>hardware</w:t>
      </w:r>
      <w:r>
        <w:rPr>
          <w:rFonts w:cs="Times New Roman" w:ascii="Times New Roman" w:hAnsi="Times New Roman"/>
          <w:sz w:val="28"/>
          <w:szCs w:val="28"/>
        </w:rPr>
        <w:t xml:space="preserve"> pode complicar desnecessariamente o projeto ou tornar desenvolvimento de algumas partes do projeto inviável, sendo esta uma decisão importante. Alguns dos critérios a usar serão fatores como precisão dos sensores, eficiência energética e facilidade de uso.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</w:rPr>
      </w:pPr>
      <w:bookmarkStart w:id="12" w:name="_Toc191961576"/>
      <w:r>
        <w:rPr>
          <w:rFonts w:cs="Times New Roman" w:ascii="Times New Roman" w:hAnsi="Times New Roman"/>
          <w:b/>
          <w:bCs/>
          <w:color w:val="auto"/>
        </w:rPr>
        <w:t>Discussão dos problemas a resolver e possíveis abordagens</w:t>
      </w:r>
      <w:bookmarkEnd w:id="12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Processamento dos dados dos sensores: </w:t>
      </w:r>
      <w:r>
        <w:rPr>
          <w:rFonts w:cs="Times New Roman" w:ascii="Times New Roman" w:hAnsi="Times New Roman"/>
          <w:sz w:val="28"/>
          <w:szCs w:val="28"/>
        </w:rPr>
        <w:t>Tendo em conta que os sensores inerciais e o módulo de GPS trazem medidas com imprecisões e ruído (medidas sem filtro são “</w:t>
      </w:r>
      <w:r>
        <w:rPr>
          <w:rFonts w:cs="Times New Roman" w:ascii="Times New Roman" w:hAnsi="Times New Roman"/>
          <w:i/>
          <w:iCs/>
          <w:sz w:val="28"/>
          <w:szCs w:val="28"/>
        </w:rPr>
        <w:t>raw data</w:t>
      </w:r>
      <w:r>
        <w:rPr>
          <w:rFonts w:cs="Times New Roman" w:ascii="Times New Roman" w:hAnsi="Times New Roman"/>
          <w:sz w:val="28"/>
          <w:szCs w:val="28"/>
        </w:rPr>
        <w:t>”), tem de se implementar algoritmos de filtragem e fusão sensorial para garantir leituras mais confiáveis. Sendo assim, devem ser pesquisadas alguns destes algoritmos e escolher o mais adequado para combinar os dados dos sensores e minimizar erros de medição.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Desenvolvimento da interface: </w:t>
      </w:r>
      <w:r>
        <w:rPr>
          <w:rFonts w:cs="Times New Roman" w:ascii="Times New Roman" w:hAnsi="Times New Roman"/>
          <w:sz w:val="28"/>
          <w:szCs w:val="28"/>
        </w:rPr>
        <w:t xml:space="preserve">Para ter uma interface de fácil leitura e para o sistema consumir pouca energia, é necessário fazer uma escolha viável do </w:t>
      </w:r>
      <w:r>
        <w:rPr>
          <w:rFonts w:cs="Times New Roman" w:ascii="Times New Roman" w:hAnsi="Times New Roman"/>
          <w:i/>
          <w:iCs/>
          <w:sz w:val="28"/>
          <w:szCs w:val="28"/>
        </w:rPr>
        <w:t>display</w:t>
      </w:r>
      <w:r>
        <w:rPr>
          <w:rFonts w:cs="Times New Roman" w:ascii="Times New Roman" w:hAnsi="Times New Roman"/>
          <w:sz w:val="28"/>
          <w:szCs w:val="28"/>
        </w:rPr>
        <w:t>. Critérios como visibilidade, consumo de energia e a responsividade serão importantes na seleção do componente.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Autonomia: </w:t>
      </w:r>
      <w:r>
        <w:rPr>
          <w:rFonts w:cs="Times New Roman" w:ascii="Times New Roman" w:hAnsi="Times New Roman"/>
          <w:sz w:val="28"/>
          <w:szCs w:val="28"/>
        </w:rPr>
        <w:t>Como o sistema será utilizado em bicicletas, a autonomia da bateria é algo muito importante. O microcontrolador e os sensores devem operar com baixo consumo de energia, e a alimentação poderá ser feita por baterias de iões de lítio recarregáveis.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before="360" w:after="80"/>
        <w:rPr>
          <w:rFonts w:ascii="Times New Roman" w:hAnsi="Times New Roman" w:cs="Times New Roman"/>
          <w:b/>
          <w:b/>
          <w:bCs/>
          <w:color w:val="auto"/>
        </w:rPr>
      </w:pPr>
      <w:bookmarkStart w:id="15" w:name="_Toc191961577"/>
      <w:r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7587615" cy="2783840"/>
            <wp:effectExtent l="0" t="0" r="0" b="0"/>
            <wp:wrapTight wrapText="bothSides">
              <wp:wrapPolygon edited="0">
                <wp:start x="-3" y="0"/>
                <wp:lineTo x="-3" y="21431"/>
                <wp:lineTo x="21527" y="21431"/>
                <wp:lineTo x="21527" y="0"/>
                <wp:lineTo x="-3" y="0"/>
              </wp:wrapPolygon>
            </wp:wrapTight>
            <wp:docPr id="1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299" t="0" r="101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1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114300" distR="114300" simplePos="0" locked="0" layoutInCell="0" allowOverlap="1" relativeHeight="16" wp14:anchorId="5003CAFA">
                <wp:simplePos x="0" y="0"/>
                <wp:positionH relativeFrom="margin">
                  <wp:posOffset>-748665</wp:posOffset>
                </wp:positionH>
                <wp:positionV relativeFrom="paragraph">
                  <wp:posOffset>3522980</wp:posOffset>
                </wp:positionV>
                <wp:extent cx="7407910" cy="13208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15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08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bookmarkStart w:id="13" w:name="_Toc191960599"/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- Diagrama de Gantt da calendarização do projeto</w:t>
                            </w:r>
                            <w:bookmarkEnd w:id="13"/>
                          </w:p>
                        </w:txbxContent>
                      </wps:txbx>
                      <wps:bodyPr lIns="0" rIns="0" tIns="0" bIns="0"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-58.95pt;margin-top:277.4pt;width:583.25pt;height:10.35pt;mso-wrap-style:square;v-text-anchor:top;mso-position-horizontal-relative:margin" wp14:anchorId="5003CAFA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bookmarkStart w:id="14" w:name="_Toc191960599"/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- Diagrama de Gantt da calendarização do projeto</w:t>
                      </w:r>
                      <w:bookmarkEnd w:id="14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color w:val="auto"/>
        </w:rPr>
        <w:t>Calendarização do Trabalho</w:t>
      </w:r>
      <w:ins w:id="7" w:author="Unknown Author" w:date="2025-03-04T19:42:10Z">
        <w:bookmarkEnd w:id="15"/>
        <w:r>
          <w:rPr>
            <w:rFonts w:cs="Times New Roman" w:ascii="Times New Roman" w:hAnsi="Times New Roman"/>
            <w:b/>
            <w:bCs/>
            <w:color w:val="auto"/>
          </w:rPr>
          <w:commentReference w:id="6"/>
        </w:r>
      </w:ins>
    </w:p>
    <w:sectPr>
      <w:footerReference w:type="default" r:id="rId1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Unknown Author" w:date="2025-03-04T19:33:02Z" w:initials=""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Como propos anteriormente a capa devia ter a seguinte sequencia:</w:t>
      </w:r>
    </w:p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-Nome do projeto</w:t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-Nome do aluno</w:t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-Relatório inicial de Projeto Final de Curso da LEETC</w:t>
      </w:r>
    </w:p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-Orientado</w:t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-Data mês ano</w:t>
      </w:r>
    </w:p>
  </w:comment>
  <w:comment w:id="2" w:author="Unknown Author" w:date="2025-03-04T19:37:42Z" w:initials="">
    <w:p>
      <w:r>
        <w:rPr>
          <w:rFonts w:ascii="Aptos" w:hAnsi="Aptos" w:eastAsia="游ゴシック" w:asciiTheme="minorHAnsi" w:eastAsiaTheme="minorEastAsia" w:hAnsiTheme="minorHAnsi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Palavras em inglês deve estar em itálico</w:t>
      </w:r>
    </w:p>
  </w:comment>
  <w:comment w:id="3" w:author="Unknown Author" w:date="2025-03-04T19:37:10Z" w:initials=""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Palavras em inglês deve estar em itálico</w:t>
      </w:r>
    </w:p>
  </w:comment>
  <w:comment w:id="4" w:author="Unknown Author" w:date="2025-03-04T19:38:15Z" w:initials=""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Como é que se integram no microcontrolador?</w:t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Penso que o termo integrar não é o mais correto.</w:t>
      </w:r>
    </w:p>
  </w:comment>
  <w:comment w:id="5" w:author="Unknown Author" w:date="2025-03-04T19:39:28Z" w:initials=""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Isto é um documento técnico e não um romance, que que se deve ser mais técnico a escrever e mais sucinto</w:t>
      </w:r>
    </w:p>
  </w:comment>
  <w:comment w:id="6" w:author="Unknown Author" w:date="2025-03-04T19:42:10Z" w:initials=""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proponho que as tarefas “desenvolvimento do codigo para os driver...” sejam uma so; Desenvolvimento do sistema.</w:t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E antes exista uma tarefa que é a definição da arquitetura do sistema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A tarefa “desenvolvimento de hardware” dá ideia que vai “fazer” hardware??? O que vai é integrar os diferentes modulo de HW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O termo “bugfixing” é algo estranho.</w:t>
      </w:r>
    </w:p>
    <w:p>
      <w:r>
        <w:rPr>
          <w:rFonts w:eastAsia="游ゴシック" w:eastAsiaTheme="minorEastAsia" w:cs="Arial" w:ascii="Aptos" w:hAnsi="Apt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ja-JP" w:val="pt-PT"/>
          <w14:ligatures w14:val="standardContextual"/>
        </w:rPr>
        <w:t>Sendo isto um trabalho de engenharia e um trabalho técnico, utilizar “calão” ou termos  “hobbistas” não fica mal (não se pode escrever como se fala!)</w:t>
      </w:r>
    </w:p>
    <w:p>
      <w:r>
        <w:rPr>
          <w:rFonts w:ascii="Aptos" w:hAnsi="Aptos" w:eastAsia="游ゴシック" w:cs="Arial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pt-PT" w:eastAsia="ja-JP" w:bidi="ar-SA"/>
          <w14:ligatures w14:val="standardContextual"/>
        </w:rPr>
        <w:t>Penso que a tarefa será de depuração de problemas e testes e provavelmente antes da escrita do relatório final.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142166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237" w:hanging="10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67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471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68" w:hanging="180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65" w:hanging="21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502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299" w:hanging="25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ゴシック" w:cs="Arial" w:asciiTheme="minorHAnsi" w:cstheme="minorBidi" w:eastAsiaTheme="minorEastAsia" w:hAnsiTheme="minorHAnsi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ゴシック" w:cs="Arial" w:asciiTheme="minorHAnsi" w:cstheme="minorBidi" w:eastAsiaTheme="minorEastAsia" w:hAnsiTheme="minorHAnsi"/>
      <w:color w:val="auto"/>
      <w:kern w:val="0"/>
      <w:sz w:val="24"/>
      <w:szCs w:val="24"/>
      <w:lang w:val="pt-PT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4cc"/>
    <w:pPr>
      <w:keepNext w:val="true"/>
      <w:keepLines/>
      <w:spacing w:before="360" w:after="80"/>
      <w:outlineLvl w:val="0"/>
    </w:pPr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4cc"/>
    <w:pPr>
      <w:keepNext w:val="true"/>
      <w:keepLines/>
      <w:spacing w:before="160" w:after="80"/>
      <w:outlineLvl w:val="1"/>
    </w:pPr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cc"/>
    <w:pPr>
      <w:keepNext w:val="true"/>
      <w:keepLines/>
      <w:spacing w:before="160" w:after="80"/>
      <w:outlineLvl w:val="2"/>
    </w:pPr>
    <w:rPr>
      <w:rFonts w:eastAsia="游ゴシック Light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cc"/>
    <w:pPr>
      <w:keepNext w:val="true"/>
      <w:keepLines/>
      <w:spacing w:before="80" w:after="40"/>
      <w:outlineLvl w:val="3"/>
    </w:pPr>
    <w:rPr>
      <w:rFonts w:eastAsia="游ゴシック Light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cc"/>
    <w:pPr>
      <w:keepNext w:val="true"/>
      <w:keepLines/>
      <w:spacing w:before="80" w:after="40"/>
      <w:outlineLvl w:val="4"/>
    </w:pPr>
    <w:rPr>
      <w:rFonts w:eastAsia="游ゴシック Light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cc"/>
    <w:pPr>
      <w:keepNext w:val="true"/>
      <w:keepLines/>
      <w:spacing w:before="40" w:after="0"/>
      <w:outlineLvl w:val="5"/>
    </w:pPr>
    <w:rPr>
      <w:rFonts w:eastAsia="游ゴシック Light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cc"/>
    <w:pPr>
      <w:keepNext w:val="true"/>
      <w:keepLines/>
      <w:spacing w:before="40" w:after="0"/>
      <w:outlineLvl w:val="6"/>
    </w:pPr>
    <w:rPr>
      <w:rFonts w:eastAsia="游ゴシック Light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cc"/>
    <w:pPr>
      <w:keepNext w:val="true"/>
      <w:keepLines/>
      <w:spacing w:before="0" w:after="0"/>
      <w:outlineLvl w:val="7"/>
    </w:pPr>
    <w:rPr>
      <w:rFonts w:eastAsia="游ゴシック Light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cc"/>
    <w:pPr>
      <w:keepNext w:val="true"/>
      <w:keepLines/>
      <w:spacing w:before="0" w:after="0"/>
      <w:outlineLvl w:val="8"/>
    </w:pPr>
    <w:rPr>
      <w:rFonts w:eastAsia="游ゴシック Light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04cc"/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404cc"/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04cc"/>
    <w:rPr>
      <w:rFonts w:eastAsia="游ゴシック Light" w:cs="Times New Roman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04cc"/>
    <w:rPr>
      <w:rFonts w:eastAsia="游ゴシック Light" w:cs="Times New Roman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04cc"/>
    <w:rPr>
      <w:rFonts w:eastAsia="游ゴシック Light" w:cs="Times New Roman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04cc"/>
    <w:rPr>
      <w:rFonts w:eastAsia="游ゴシック Light" w:cs="Times New Roman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04cc"/>
    <w:rPr>
      <w:rFonts w:eastAsia="游ゴシック Light" w:cs="Times New Roman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04cc"/>
    <w:rPr>
      <w:rFonts w:eastAsia="游ゴシック Light" w:cs="Times New Roman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04cc"/>
    <w:rPr>
      <w:rFonts w:eastAsia="游ゴシック Light" w:cs="Times New Roman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404cc"/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04cc"/>
    <w:rPr>
      <w:rFonts w:eastAsia="游ゴシック Light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404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04c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0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cc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bb0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094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b0949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4333"/>
    <w:rPr>
      <w:lang w:val="pt-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4333"/>
    <w:rPr>
      <w:lang w:val="pt-PT"/>
    </w:rPr>
  </w:style>
  <w:style w:type="character" w:styleId="Strong">
    <w:name w:val="Strong"/>
    <w:basedOn w:val="DefaultParagraphFont"/>
    <w:uiPriority w:val="22"/>
    <w:qFormat/>
    <w:rsid w:val="00103265"/>
    <w:rPr>
      <w:b/>
      <w:bCs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404cc"/>
    <w:pPr>
      <w:spacing w:lineRule="auto" w:line="240" w:before="0" w:after="80"/>
      <w:contextualSpacing/>
    </w:pPr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cc"/>
    <w:pPr/>
    <w:rPr>
      <w:rFonts w:eastAsia="游ゴシック Light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c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c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c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c229be"/>
    <w:pPr>
      <w:spacing w:before="0" w:after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63774d"/>
    <w:pPr>
      <w:spacing w:before="0" w:after="0"/>
      <w:ind w:left="240" w:hanging="240"/>
    </w:pPr>
    <w:rPr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634871"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4333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4333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unhideWhenUsed/>
    <w:qFormat/>
    <w:rsid w:val="00613583"/>
    <w:pPr>
      <w:spacing w:before="0"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613583"/>
    <w:pPr>
      <w:spacing w:before="0"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613583"/>
    <w:pPr>
      <w:spacing w:before="0"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613583"/>
    <w:pPr>
      <w:spacing w:before="0"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613583"/>
    <w:pPr>
      <w:spacing w:before="0"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613583"/>
    <w:pPr>
      <w:spacing w:before="0"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613583"/>
    <w:pPr>
      <w:spacing w:before="0"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613583"/>
    <w:pPr>
      <w:spacing w:before="0"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qFormat/>
    <w:rsid w:val="00613583"/>
    <w:pPr>
      <w:spacing w:before="240" w:after="120"/>
      <w:jc w:val="center"/>
    </w:pPr>
    <w:rPr>
      <w:b/>
      <w:bCs/>
      <w:sz w:val="26"/>
      <w:szCs w:val="26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e2411"/>
    <w:pPr>
      <w:spacing w:lineRule="auto" w:line="259" w:before="240" w:after="0"/>
      <w:outlineLvl w:val="9"/>
    </w:pPr>
    <w:rPr>
      <w:sz w:val="32"/>
      <w:szCs w:val="32"/>
      <w:lang w:val="en-US" w:eastAsia="en-US"/>
      <w14:ligatures w14:val="none"/>
    </w:rPr>
  </w:style>
  <w:style w:type="paragraph" w:styleId="Contents2">
    <w:name w:val="TOC 2"/>
    <w:basedOn w:val="Normal"/>
    <w:next w:val="Normal"/>
    <w:autoRedefine/>
    <w:uiPriority w:val="39"/>
    <w:unhideWhenUsed/>
    <w:rsid w:val="009e2411"/>
    <w:pPr>
      <w:spacing w:before="0" w:after="100"/>
      <w:ind w:left="24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e2411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pedro.sampaio@isel.pt" TargetMode="External"/><Relationship Id="rId5" Type="http://schemas.openxmlformats.org/officeDocument/2006/relationships/hyperlink" Target="mailto:pedro.sampaio@isel.pt" TargetMode="External"/><Relationship Id="rId6" Type="http://schemas.openxmlformats.org/officeDocument/2006/relationships/hyperlink" Target="mailto:a49936@alunos.isel.pt" TargetMode="External"/><Relationship Id="rId7" Type="http://schemas.openxmlformats.org/officeDocument/2006/relationships/hyperlink" Target="mailto:a49936@alunos.isel.pt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wmf"/><Relationship Id="rId14" Type="http://schemas.openxmlformats.org/officeDocument/2006/relationships/footer" Target="footer1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3A21-DBB6-49EB-8ACB-04DF3EA9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Application>LibreOffice/7.3.7.2$Linux_X86_64 LibreOffice_project/30$Build-2</Application>
  <AppVersion>15.0000</AppVersion>
  <Pages>6</Pages>
  <Words>943</Words>
  <Characters>5465</Characters>
  <CharactersWithSpaces>6448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2025-03-02T12:54:00Z</dcterms:created>
  <dc:creator>Diogo Santos</dc:creator>
  <dc:description/>
  <dc:language>pt-PT</dc:language>
  <cp:lastModifiedBy/>
  <dcterms:modified xsi:type="dcterms:W3CDTF">2025-03-04T19:48:11Z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